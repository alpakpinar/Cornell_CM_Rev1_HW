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FD12A1" w:rsidP="008677F0">
      <w:pPr>
        <w:pStyle w:val="Title"/>
      </w:pPr>
      <w:r>
        <w:t>6089-103 Hardware Manual</w:t>
      </w:r>
    </w:p>
    <w:p w:rsidR="00771F16" w:rsidRDefault="00FD12A1">
      <w:pPr>
        <w:pStyle w:val="Heading1"/>
      </w:pPr>
      <w:r>
        <w:t>Introduction</w:t>
      </w:r>
    </w:p>
    <w:p w:rsidR="00056F5F" w:rsidRDefault="00056F5F" w:rsidP="008677F0">
      <w:pPr>
        <w:pStyle w:val="Heading2"/>
      </w:pPr>
      <w:r>
        <w:t>To Do</w:t>
      </w:r>
    </w:p>
    <w:p w:rsidR="00053AA8" w:rsidRPr="00053AA8" w:rsidRDefault="00053AA8" w:rsidP="00926B68">
      <w:pPr>
        <w:pStyle w:val="Heading3"/>
      </w:pPr>
      <w:proofErr w:type="spellStart"/>
      <w:r>
        <w:t>PCBLayout</w:t>
      </w:r>
      <w:proofErr w:type="spellEnd"/>
    </w:p>
    <w:p w:rsidR="00053AA8" w:rsidRDefault="00056F5F" w:rsidP="00053AA8">
      <w:r w:rsidRPr="00053AA8">
        <w:t xml:space="preserve">Label firefly sites </w:t>
      </w:r>
      <w:r w:rsidRPr="00053AA8">
        <w:br/>
        <w:t xml:space="preserve">  X4 XCVR </w:t>
      </w:r>
      <w:bookmarkStart w:id="0" w:name="_GoBack"/>
      <w:bookmarkEnd w:id="0"/>
      <w:r w:rsidRPr="00053AA8">
        <w:br/>
        <w:t xml:space="preserve">  X12 XMIT </w:t>
      </w:r>
      <w:r w:rsidRPr="00053AA8">
        <w:br/>
        <w:t xml:space="preserve">  X12 RECV </w:t>
      </w:r>
      <w:r w:rsidRPr="00053AA8">
        <w:br/>
      </w:r>
    </w:p>
    <w:p w:rsidR="00053AA8" w:rsidRPr="00053AA8" w:rsidRDefault="00053AA8" w:rsidP="00053AA8">
      <w:pPr>
        <w:pStyle w:val="Heading3"/>
        <w:rPr>
          <w:rStyle w:val="Heading3Char"/>
        </w:rPr>
      </w:pPr>
      <w:r>
        <w:rPr>
          <w:rStyle w:val="Heading3Char"/>
        </w:rPr>
        <w:t>Schematic</w:t>
      </w:r>
    </w:p>
    <w:p w:rsidR="00056F5F" w:rsidRPr="00056F5F" w:rsidRDefault="00056F5F" w:rsidP="008677F0">
      <w:r>
        <w:t xml:space="preserve">update BOM </w:t>
      </w:r>
      <w:r>
        <w:br/>
      </w:r>
      <w:r>
        <w:br/>
        <w:t xml:space="preserve">order firefly, after determining length </w:t>
      </w:r>
      <w:r>
        <w:br/>
      </w:r>
      <w:r>
        <w:br/>
        <w:t xml:space="preserve">order missing parts </w:t>
      </w:r>
      <w:r>
        <w:br/>
      </w:r>
      <w:r>
        <w:br/>
        <w:t xml:space="preserve">label jumpers </w:t>
      </w:r>
      <w:r>
        <w:br/>
      </w:r>
      <w:r>
        <w:br/>
        <w:t xml:space="preserve">cleanup traces </w:t>
      </w:r>
      <w:r>
        <w:br/>
        <w:t xml:space="preserve">  equal length for 25G pairs </w:t>
      </w:r>
      <w:r>
        <w:br/>
        <w:t xml:space="preserve">  curves for 25G pairs </w:t>
      </w:r>
      <w:r>
        <w:br/>
        <w:t xml:space="preserve">  ugly routes </w:t>
      </w:r>
      <w:r>
        <w:br/>
      </w:r>
      <w:r>
        <w:br/>
        <w:t xml:space="preserve">check </w:t>
      </w:r>
      <w:proofErr w:type="spellStart"/>
      <w:r>
        <w:t>backdrill</w:t>
      </w:r>
      <w:proofErr w:type="spellEnd"/>
      <w:r>
        <w:t xml:space="preserve"> clearance </w:t>
      </w:r>
      <w:r>
        <w:br/>
      </w:r>
      <w:r>
        <w:br/>
        <w:t xml:space="preserve">check via tenting on top </w:t>
      </w:r>
      <w:r>
        <w:br/>
        <w:t xml:space="preserve">  covered in  FPGA </w:t>
      </w:r>
      <w:r>
        <w:br/>
        <w:t xml:space="preserve">  uncovered in QFN </w:t>
      </w:r>
      <w:r>
        <w:br/>
      </w:r>
      <w:r>
        <w:br/>
        <w:t xml:space="preserve">verify Xilinx design spreadsheets </w:t>
      </w:r>
      <w:r>
        <w:br/>
      </w:r>
      <w:r>
        <w:br/>
        <w:t xml:space="preserve">label test points for power supplies </w:t>
      </w:r>
      <w:r>
        <w:br/>
        <w:t xml:space="preserve">  near TM4C analog inputs </w:t>
      </w:r>
      <w:r>
        <w:br/>
      </w:r>
      <w:r>
        <w:br/>
        <w:t xml:space="preserve">check paste mask </w:t>
      </w:r>
      <w:r>
        <w:br/>
      </w:r>
      <w:r>
        <w:br/>
        <w:t xml:space="preserve">verify unused pins </w:t>
      </w:r>
      <w:r>
        <w:br/>
      </w:r>
      <w:r>
        <w:br/>
        <w:t xml:space="preserve">design covers </w:t>
      </w:r>
      <w:r>
        <w:br/>
      </w:r>
      <w:r>
        <w:br/>
        <w:t xml:space="preserve">order heatsinks for firefly </w:t>
      </w:r>
      <w:r>
        <w:br/>
      </w:r>
      <w:r>
        <w:br/>
        <w:t>create TM4C document for Peter</w:t>
      </w:r>
    </w:p>
    <w:sdt>
      <w:sdtPr>
        <w:alias w:val="Main text:"/>
        <w:tag w:val="Main text:"/>
        <w:id w:val="897480366"/>
        <w:placeholder>
          <w:docPart w:val="EBA8301A8DD8442D919414BF51C07B08"/>
        </w:placeholder>
        <w:temporary/>
        <w:showingPlcHdr/>
        <w15:appearance w15:val="hidden"/>
      </w:sdtPr>
      <w:sdtEndPr/>
      <w:sdtContent>
        <w:p w:rsidR="000A0F9B" w:rsidRDefault="000A0F9B" w:rsidP="000A0F9B">
          <w:r>
            <w:t>To get started right away, just tap any placeholder text (such as this) and start typing to replace it with your own.</w:t>
          </w:r>
        </w:p>
        <w:p w:rsidR="000A0F9B" w:rsidRDefault="000A0F9B" w:rsidP="000A0F9B">
          <w:r>
            <w:t>Want to insert a picture from your files or add a shape, text box, or table? You got it! On the Insert tab of the ribbon</w:t>
          </w:r>
          <w:r w:rsidR="00123E1E">
            <w:t>, just tap the option you need.</w:t>
          </w:r>
        </w:p>
        <w:p w:rsidR="000A0F9B" w:rsidRDefault="000A0F9B" w:rsidP="000A0F9B">
          <w:r>
            <w:t>Find even more easy-to-use tools on the Insert tab, such as to add a hyperlink or insert a comment.</w:t>
          </w:r>
        </w:p>
      </w:sdtContent>
    </w:sdt>
    <w:p w:rsidR="00FD12A1" w:rsidRDefault="00FD12A1" w:rsidP="00FD12A1">
      <w:pPr>
        <w:pStyle w:val="Heading1"/>
      </w:pPr>
      <w:r>
        <w:lastRenderedPageBreak/>
        <w:t>TM4C Controller</w:t>
      </w:r>
    </w:p>
    <w:p w:rsidR="00FD12A1" w:rsidRDefault="00FD12A1" w:rsidP="00FD12A1"/>
    <w:p w:rsidR="00FD12A1" w:rsidRPr="00FD12A1" w:rsidRDefault="00FD12A1" w:rsidP="00FD12A1">
      <w:pPr>
        <w:pStyle w:val="Heading1"/>
      </w:pPr>
      <w:r>
        <w:t>I2C</w:t>
      </w:r>
    </w:p>
    <w:p w:rsidR="00FD12A1" w:rsidRDefault="00FD12A1" w:rsidP="00FD12A1"/>
    <w:p w:rsidR="00FD12A1" w:rsidRPr="00FD12A1" w:rsidRDefault="00FD12A1" w:rsidP="00FD12A1">
      <w:pPr>
        <w:pStyle w:val="Heading1"/>
      </w:pPr>
      <w:r>
        <w:t>JTAG</w:t>
      </w:r>
    </w:p>
    <w:p w:rsidR="00FD12A1" w:rsidRDefault="00FD12A1" w:rsidP="00FD12A1"/>
    <w:p w:rsidR="00FD12A1" w:rsidRPr="00FD12A1" w:rsidRDefault="00FD12A1" w:rsidP="00FD12A1">
      <w:pPr>
        <w:pStyle w:val="Heading1"/>
      </w:pPr>
      <w:r>
        <w:t>UARTs</w:t>
      </w:r>
    </w:p>
    <w:p w:rsidR="00FD12A1" w:rsidRPr="00FD12A1" w:rsidRDefault="00FD12A1" w:rsidP="00053AA8">
      <w:pPr>
        <w:pStyle w:val="Heading3"/>
      </w:pPr>
    </w:p>
    <w:sectPr w:rsidR="00FD12A1" w:rsidRPr="00FD12A1" w:rsidSect="000A0F9B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12A1" w:rsidRDefault="00FD12A1">
      <w:pPr>
        <w:spacing w:after="0" w:line="240" w:lineRule="auto"/>
      </w:pPr>
      <w:r>
        <w:separator/>
      </w:r>
    </w:p>
  </w:endnote>
  <w:endnote w:type="continuationSeparator" w:id="0">
    <w:p w:rsidR="00FD12A1" w:rsidRDefault="00FD1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3AA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12A1" w:rsidRDefault="00FD12A1">
      <w:pPr>
        <w:spacing w:after="0" w:line="240" w:lineRule="auto"/>
      </w:pPr>
      <w:r>
        <w:separator/>
      </w:r>
    </w:p>
  </w:footnote>
  <w:footnote w:type="continuationSeparator" w:id="0">
    <w:p w:rsidR="00FD12A1" w:rsidRDefault="00FD12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1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4"/>
  </w:num>
  <w:num w:numId="14">
    <w:abstractNumId w:val="13"/>
  </w:num>
  <w:num w:numId="15">
    <w:abstractNumId w:val="15"/>
  </w:num>
  <w:num w:numId="16">
    <w:abstractNumId w:val="11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2A1"/>
    <w:rsid w:val="00053AA8"/>
    <w:rsid w:val="00056F5F"/>
    <w:rsid w:val="000A0F9B"/>
    <w:rsid w:val="00123E1E"/>
    <w:rsid w:val="0013591F"/>
    <w:rsid w:val="00216BF8"/>
    <w:rsid w:val="0024640E"/>
    <w:rsid w:val="002C1B16"/>
    <w:rsid w:val="00771F16"/>
    <w:rsid w:val="0078294C"/>
    <w:rsid w:val="008677F0"/>
    <w:rsid w:val="008B6008"/>
    <w:rsid w:val="00926B68"/>
    <w:rsid w:val="00971DEC"/>
    <w:rsid w:val="00B64B70"/>
    <w:rsid w:val="00B66857"/>
    <w:rsid w:val="00BA3B94"/>
    <w:rsid w:val="00C07BE9"/>
    <w:rsid w:val="00F9577D"/>
    <w:rsid w:val="00FD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2E15D"/>
  <w15:chartTrackingRefBased/>
  <w15:docId w15:val="{5D3D139C-DB9D-4091-A865-A8E903D9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7F0"/>
    <w:pPr>
      <w:ind w:left="1152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677F0"/>
    <w:pPr>
      <w:keepNext/>
      <w:keepLines/>
      <w:spacing w:before="240" w:after="0"/>
      <w:ind w:left="288"/>
      <w:outlineLvl w:val="0"/>
    </w:pPr>
    <w:rPr>
      <w:rFonts w:eastAsiaTheme="majorEastAsia" w:cstheme="majorBidi"/>
      <w:b/>
      <w:bCs/>
      <w:sz w:val="44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77F0"/>
    <w:pPr>
      <w:keepNext/>
      <w:keepLines/>
      <w:spacing w:before="40" w:after="0"/>
      <w:ind w:left="576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53AA8"/>
    <w:pPr>
      <w:keepNext/>
      <w:keepLines/>
      <w:spacing w:before="40" w:after="0"/>
      <w:ind w:left="864"/>
      <w:outlineLvl w:val="2"/>
    </w:pPr>
    <w:rPr>
      <w:rFonts w:eastAsiaTheme="majorEastAsia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7F0"/>
    <w:rPr>
      <w:rFonts w:ascii="Times New Roman" w:eastAsiaTheme="majorEastAsia" w:hAnsi="Times New Roman" w:cstheme="majorBidi"/>
      <w:b/>
      <w:bCs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77F0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3AA8"/>
    <w:rPr>
      <w:rFonts w:ascii="Times New Roman" w:eastAsiaTheme="majorEastAsia" w:hAnsi="Times New Roman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rsid w:val="008677F0"/>
    <w:pPr>
      <w:spacing w:after="0" w:line="240" w:lineRule="auto"/>
      <w:ind w:left="0"/>
      <w:contextualSpacing/>
    </w:pPr>
    <w:rPr>
      <w:rFonts w:eastAsiaTheme="majorEastAsia" w:cstheme="majorBidi"/>
      <w:spacing w:val="-10"/>
      <w:kern w:val="28"/>
      <w:sz w:val="56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8677F0"/>
    <w:rPr>
      <w:rFonts w:ascii="Times New Roman" w:eastAsiaTheme="majorEastAsia" w:hAnsi="Times New Roman" w:cstheme="majorBidi"/>
      <w:spacing w:val="-10"/>
      <w:kern w:val="28"/>
      <w:sz w:val="56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  <w:ind w:left="1152"/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s5\AppData\Roaming\Microsoft\Templates\Spec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8301A8DD8442D919414BF51C07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46DB7-804A-42F2-B3BB-FCF5E4078214}"/>
      </w:docPartPr>
      <w:docPartBody>
        <w:p w:rsidR="006029BB" w:rsidRDefault="006029BB" w:rsidP="000A0F9B">
          <w:r>
            <w:t>To get started right away, just tap any placeholder text (such as this) and start typing to replace it with your own.</w:t>
          </w:r>
        </w:p>
        <w:p w:rsidR="006029BB" w:rsidRDefault="006029BB" w:rsidP="000A0F9B">
          <w:r>
            <w:t>Want to insert a picture from your files or add a shape, text box, or table? You got it! On the Insert tab of the ribbon, just tap the option you need.</w:t>
          </w:r>
        </w:p>
        <w:p w:rsidR="00000000" w:rsidRDefault="006029BB">
          <w:pPr>
            <w:pStyle w:val="EBA8301A8DD8442D919414BF51C07B08"/>
          </w:pPr>
          <w:r>
            <w:t>Find even more easy-to-use tools on the Insert tab, such as to add a hyperlink or insert a comment.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5C08230BC5441289A2C323CF9A54E9">
    <w:name w:val="485C08230BC5441289A2C323CF9A54E9"/>
  </w:style>
  <w:style w:type="paragraph" w:customStyle="1" w:styleId="5B43027E46574DA6A80A608012057AB9">
    <w:name w:val="5B43027E46574DA6A80A608012057AB9"/>
  </w:style>
  <w:style w:type="paragraph" w:customStyle="1" w:styleId="EBA8301A8DD8442D919414BF51C07B08">
    <w:name w:val="EBA8301A8DD8442D919414BF51C07B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20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R. Strohman</dc:creator>
  <cp:keywords/>
  <dc:description/>
  <cp:lastModifiedBy>Charles Ralph Strohman</cp:lastModifiedBy>
  <cp:revision>3</cp:revision>
  <dcterms:created xsi:type="dcterms:W3CDTF">2019-02-20T13:55:00Z</dcterms:created>
  <dcterms:modified xsi:type="dcterms:W3CDTF">2019-02-20T14:15:00Z</dcterms:modified>
</cp:coreProperties>
</file>